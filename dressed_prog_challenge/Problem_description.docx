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Problem Description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Problem: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are in your house wearing pajamas. You must be appropriately dressed for the temperature before leaving your house.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Your challenge is to programmatically process a list of commands for getting ready, enforce related rules, and display appropriate output.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Inputs:</w:t>
      </w:r>
    </w:p>
    <w:p w:rsidR="00866187" w:rsidRPr="00866187" w:rsidRDefault="00866187" w:rsidP="00866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Temperature Type (one of the following)</w:t>
      </w:r>
    </w:p>
    <w:p w:rsidR="00866187" w:rsidRPr="00866187" w:rsidRDefault="00866187" w:rsidP="00866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HOT</w:t>
      </w:r>
    </w:p>
    <w:p w:rsidR="00866187" w:rsidRPr="00866187" w:rsidRDefault="00866187" w:rsidP="00866187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COLD</w:t>
      </w:r>
    </w:p>
    <w:p w:rsidR="00866187" w:rsidRPr="00866187" w:rsidRDefault="00866187" w:rsidP="0086618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Comma separated list of numeric commands</w:t>
      </w:r>
    </w:p>
    <w:tbl>
      <w:tblPr>
        <w:tblW w:w="0" w:type="auto"/>
        <w:tblCellSpacing w:w="15" w:type="dxa"/>
        <w:tblInd w:w="720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145"/>
        <w:gridCol w:w="1773"/>
        <w:gridCol w:w="1624"/>
        <w:gridCol w:w="1658"/>
      </w:tblGrid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Command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Description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HOT Response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COLD Response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footwear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“sandals”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“boots”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headwear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“sun visor”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“hat”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socks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“socks”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shirt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“t-shirt”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“shirt”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jacket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fail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“jacket”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Put on pants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“shorts”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“pants”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Leave house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“leaving house”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“leaving house”</w:t>
            </w:r>
          </w:p>
        </w:tc>
      </w:tr>
      <w:tr w:rsidR="00866187" w:rsidRPr="00866187" w:rsidTr="0086618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Take off pajamas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“Removing PJs”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866187" w:rsidRPr="00866187" w:rsidRDefault="00866187" w:rsidP="00866187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866187">
              <w:rPr>
                <w:rFonts w:ascii="Verdana" w:eastAsia="Times New Roman" w:hAnsi="Verdana" w:cs="Times New Roman"/>
                <w:sz w:val="18"/>
                <w:szCs w:val="18"/>
              </w:rPr>
              <w:t>“Removing PJs”</w:t>
            </w:r>
          </w:p>
        </w:tc>
      </w:tr>
    </w:tbl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Rules: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Initial state is in your house with your pajamas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Pajamas must be taken off before anything else can be put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Only 1 piece of each type of clothing may be put on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put on socks when it is hot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put on a jacket when it is hot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Socks must be put on before shoes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Pants must be put on before shoes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The shirt must be put on before the headwear or jacket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cannot leave the house until all items of clothing are on (except socks and a jacket when it’s hot)</w:t>
      </w:r>
    </w:p>
    <w:p w:rsidR="00866187" w:rsidRPr="00866187" w:rsidRDefault="00866187" w:rsidP="00866187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If an invalid command is issued, respond with “fail” and stop processing commands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lastRenderedPageBreak/>
        <w:t>Examples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Success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0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4, 2, 1,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7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1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t-shirt, sun visor, sandals, leaving house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2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8, 6, 3, 4, 2, 5, 1,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3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pants, socks, shirt, hat, jacket, boots, leaving house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18"/>
          <w:szCs w:val="18"/>
        </w:rPr>
        <w:t>Failure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4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6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5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6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 HOT 8, 6, </w:t>
      </w:r>
      <w:proofErr w:type="gramStart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3</w:t>
      </w:r>
      <w:proofErr w:type="gramEnd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7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shorts,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8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8, 6, 3, 4, 2, 5, 7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9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Removing PJs, pants, socks, shirt, hat, jacket, fail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I</w:t>
      </w:r>
      <w:ins w:id="10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nput: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COLD 6</w:t>
      </w: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br/>
      </w:r>
      <w:ins w:id="11" w:author="Unknown">
        <w:r w:rsidRPr="00866187">
          <w:rPr>
            <w:rFonts w:ascii="Verdana" w:eastAsia="Times New Roman" w:hAnsi="Verdana" w:cs="Times New Roman"/>
            <w:color w:val="000000"/>
            <w:sz w:val="18"/>
            <w:szCs w:val="18"/>
          </w:rPr>
          <w:t>Output:</w:t>
        </w:r>
      </w:ins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 fail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Directions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 xml:space="preserve">Please submit your solution in .NET using C# and provide all source, test and build support files. </w:t>
      </w:r>
      <w:r w:rsidR="00887261">
        <w:rPr>
          <w:rFonts w:ascii="Verdana" w:eastAsia="Times New Roman" w:hAnsi="Verdana" w:cs="Times New Roman"/>
          <w:color w:val="000000"/>
          <w:sz w:val="18"/>
          <w:szCs w:val="18"/>
        </w:rPr>
        <w:t xml:space="preserve">If you are not familiar with .NET and C# please use Java. </w:t>
      </w:r>
      <w:bookmarkStart w:id="12" w:name="_GoBack"/>
      <w:bookmarkEnd w:id="12"/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The project structure is up to you, but assume that this code will be deployed to production and your peers will be maintaining the code going forward.</w:t>
      </w:r>
    </w:p>
    <w:p w:rsidR="00866187" w:rsidRPr="00866187" w:rsidRDefault="00866187" w:rsidP="00866187">
      <w:pPr>
        <w:shd w:val="clear" w:color="auto" w:fill="FFFFFF"/>
        <w:spacing w:before="100" w:beforeAutospacing="1" w:after="150" w:line="375" w:lineRule="atLeast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866187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Criteria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You will primarily be judged on the code directly related to the implementation of the stated problem and business rules: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Use of Object Oriented Principles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Code Legibility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Ease of Maintenance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Use of recognizable best practices and patterns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lastRenderedPageBreak/>
        <w:t>Submission of a compiling and fully working solution</w:t>
      </w:r>
    </w:p>
    <w:p w:rsidR="00866187" w:rsidRPr="00866187" w:rsidRDefault="00866187" w:rsidP="0086618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Correct implementation of business rules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Secondary evaluation criteria includes the usage and evident knowledge of the tools, utilities, frameworks, and methodologies specified in the job description.</w:t>
      </w:r>
    </w:p>
    <w:p w:rsidR="00866187" w:rsidRPr="00866187" w:rsidRDefault="00866187" w:rsidP="00866187">
      <w:pPr>
        <w:shd w:val="clear" w:color="auto" w:fill="FFFFFF"/>
        <w:spacing w:before="100" w:beforeAutospacing="1" w:after="100" w:afterAutospacing="1" w:line="324" w:lineRule="atLeast"/>
        <w:rPr>
          <w:rFonts w:ascii="Verdana" w:eastAsia="Times New Roman" w:hAnsi="Verdana" w:cs="Times New Roman"/>
          <w:color w:val="000000"/>
          <w:sz w:val="18"/>
          <w:szCs w:val="18"/>
        </w:rPr>
      </w:pPr>
      <w:r w:rsidRPr="00866187">
        <w:rPr>
          <w:rFonts w:ascii="Verdana" w:eastAsia="Times New Roman" w:hAnsi="Verdana" w:cs="Times New Roman"/>
          <w:color w:val="000000"/>
          <w:sz w:val="18"/>
          <w:szCs w:val="18"/>
        </w:rPr>
        <w:t>We value creativity and initiative to learn new technology; however, be advised that candidates that focus solely on the primary criteria will be more successful than candidates that focus instead on intricate UI and usage of a breadth of technologies.</w:t>
      </w:r>
    </w:p>
    <w:p w:rsidR="002B6130" w:rsidRDefault="002B6130"/>
    <w:sectPr w:rsidR="002B6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F1A51"/>
    <w:multiLevelType w:val="multilevel"/>
    <w:tmpl w:val="9D8A6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66D4"/>
    <w:multiLevelType w:val="multilevel"/>
    <w:tmpl w:val="486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F32E2B"/>
    <w:multiLevelType w:val="multilevel"/>
    <w:tmpl w:val="E660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187"/>
    <w:rsid w:val="002B6130"/>
    <w:rsid w:val="00866187"/>
    <w:rsid w:val="00887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70845B-ED89-49E5-889C-5E5265A85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6618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6618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6618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6187"/>
    <w:rPr>
      <w:b/>
      <w:bCs/>
    </w:rPr>
  </w:style>
  <w:style w:type="character" w:customStyle="1" w:styleId="apple-converted-space">
    <w:name w:val="apple-converted-space"/>
    <w:basedOn w:val="DefaultParagraphFont"/>
    <w:rsid w:val="008661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14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423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Martensen</dc:creator>
  <cp:keywords/>
  <dc:description/>
  <cp:lastModifiedBy>Tamson Ing</cp:lastModifiedBy>
  <cp:revision>2</cp:revision>
  <dcterms:created xsi:type="dcterms:W3CDTF">2016-04-08T18:20:00Z</dcterms:created>
  <dcterms:modified xsi:type="dcterms:W3CDTF">2016-04-08T18:20:00Z</dcterms:modified>
</cp:coreProperties>
</file>